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hint="eastAsia"/>
        </w:rPr>
        <w:t>平台需求——高温合金</w:t>
      </w:r>
    </w:p>
    <w:p>
      <w:pPr>
        <w:jc w:val="center"/>
      </w:pPr>
    </w:p>
    <w:p>
      <w:pPr>
        <w:ind w:firstLine="420"/>
      </w:pPr>
      <w:r>
        <w:rPr>
          <w:rFonts w:hint="eastAsia"/>
        </w:rPr>
        <w:t>本需求主要涉及文本挖掘部分的内容。主要分为四个部分：文献上传、预处理、抽取、图谱构建。图1是整体框架结构。</w:t>
      </w:r>
    </w:p>
    <w:p>
      <w:pPr>
        <w:jc w:val="center"/>
      </w:pPr>
      <w:r>
        <w:drawing>
          <wp:inline distT="0" distB="0" distL="0" distR="0">
            <wp:extent cx="4381500" cy="2823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274" cy="28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图1：文本挖掘需求整体框架</w:t>
      </w:r>
    </w:p>
    <w:p>
      <w:pPr>
        <w:jc w:val="center"/>
        <w:rPr>
          <w:sz w:val="18"/>
          <w:szCs w:val="18"/>
        </w:rPr>
      </w:pPr>
    </w:p>
    <w:p>
      <w:pPr>
        <w:jc w:val="center"/>
        <w:rPr>
          <w:sz w:val="18"/>
          <w:szCs w:val="18"/>
        </w:rPr>
      </w:pPr>
    </w:p>
    <w:p>
      <w:pPr>
        <w:jc w:val="center"/>
        <w:rPr>
          <w:sz w:val="18"/>
          <w:szCs w:val="18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文献上传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文献基本信息上传</w:t>
      </w:r>
    </w:p>
    <w:p>
      <w:pPr>
        <w:pStyle w:val="5"/>
        <w:ind w:left="732" w:firstLine="0" w:firstLineChars="0"/>
      </w:pPr>
    </w:p>
    <w:p>
      <w:pPr>
        <w:pStyle w:val="5"/>
        <w:ind w:left="732" w:firstLine="0" w:firstLineChars="0"/>
      </w:pPr>
    </w:p>
    <w:p>
      <w:pPr>
        <w:pStyle w:val="5"/>
        <w:ind w:left="732" w:firstLine="0" w:firstLineChars="0"/>
        <w:jc w:val="center"/>
      </w:pPr>
      <w:r>
        <w:drawing>
          <wp:inline distT="0" distB="0" distL="0" distR="0">
            <wp:extent cx="5274310" cy="2745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32" w:firstLine="0" w:firstLineChars="0"/>
        <w:jc w:val="center"/>
      </w:pPr>
      <w:r>
        <w:rPr>
          <w:rFonts w:hint="eastAsia"/>
        </w:rPr>
        <w:t>图1-</w:t>
      </w:r>
      <w:r>
        <w:t>1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文献内容上传</w:t>
      </w:r>
    </w:p>
    <w:p>
      <w:pPr>
        <w:pStyle w:val="5"/>
        <w:ind w:left="732" w:firstLine="0" w:firstLineChars="0"/>
        <w:jc w:val="center"/>
      </w:pPr>
    </w:p>
    <w:p>
      <w:pPr>
        <w:pStyle w:val="5"/>
        <w:ind w:left="732" w:firstLine="0" w:firstLineChars="0"/>
        <w:jc w:val="center"/>
      </w:pPr>
    </w:p>
    <w:p>
      <w:pPr>
        <w:pStyle w:val="5"/>
        <w:ind w:left="732" w:firstLine="0" w:firstLineChars="0"/>
        <w:jc w:val="center"/>
      </w:pPr>
      <w:r>
        <w:rPr>
          <w:rFonts w:hint="eastAsia"/>
        </w:rPr>
        <w:t>表1-</w:t>
      </w:r>
      <w:r>
        <w:t>1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文献内容字段要求</w:t>
      </w:r>
    </w:p>
    <w:tbl>
      <w:tblPr>
        <w:tblStyle w:val="3"/>
        <w:tblW w:w="0" w:type="auto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91"/>
        <w:gridCol w:w="1891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输入形式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标题（英文）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文本框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t>titleE：String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非空，最大长度2</w:t>
            </w:r>
            <w:r>
              <w:t>55</w:t>
            </w:r>
            <w:r>
              <w:rPr>
                <w:rFonts w:hint="eastAsia"/>
              </w:rPr>
              <w:t>，英文校验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作者（英文）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文本框</w:t>
            </w:r>
          </w:p>
        </w:tc>
        <w:tc>
          <w:tcPr>
            <w:tcW w:w="1891" w:type="dxa"/>
          </w:tcPr>
          <w:p>
            <w:pPr>
              <w:pStyle w:val="5"/>
              <w:jc w:val="center"/>
            </w:pPr>
            <w:r>
              <w:t>authorE</w:t>
            </w:r>
            <w:r>
              <w:rPr>
                <w:rFonts w:hint="eastAsia"/>
              </w:rPr>
              <w:t>：</w:t>
            </w:r>
            <w:r>
              <w:t xml:space="preserve">String </w:t>
            </w:r>
          </w:p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1891" w:type="dxa"/>
          </w:tcPr>
          <w:p>
            <w:pPr>
              <w:pStyle w:val="5"/>
              <w:ind w:firstLine="0" w:firstLineChars="0"/>
            </w:pPr>
            <w:r>
              <w:t>非空，最大长度 255，</w:t>
            </w:r>
            <w:r>
              <w:rPr>
                <w:rFonts w:hint="eastAsia"/>
              </w:rPr>
              <w:t>英文校验，多个作者按</w:t>
            </w:r>
            <w:r>
              <w:t>(';'分隔)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摘要（英文）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文本框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t>l_abstractE：String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t>非空，最大长度 800， 英文校验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关键字（英文）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文本框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t>keywordsE：String</w:t>
            </w:r>
          </w:p>
        </w:tc>
        <w:tc>
          <w:tcPr>
            <w:tcW w:w="1891" w:type="dxa"/>
          </w:tcPr>
          <w:p>
            <w:pPr>
              <w:pStyle w:val="5"/>
              <w:ind w:firstLine="0" w:firstLineChars="0"/>
              <w:jc w:val="center"/>
            </w:pPr>
            <w:r>
              <w:t>非空，最大长度 255， 英文校验，多个按(';' 分隔)</w:t>
            </w:r>
          </w:p>
        </w:tc>
      </w:tr>
    </w:tbl>
    <w:p>
      <w:pPr>
        <w:pStyle w:val="5"/>
        <w:ind w:left="732" w:firstLine="0" w:firstLineChars="0"/>
        <w:jc w:val="center"/>
      </w:pPr>
    </w:p>
    <w:p>
      <w:pPr>
        <w:pStyle w:val="5"/>
        <w:numPr>
          <w:ilvl w:val="1"/>
          <w:numId w:val="1"/>
        </w:numPr>
        <w:ind w:firstLineChars="0"/>
        <w:rPr>
          <w:ins w:id="0" w:author="Liuxiaohui" w:date="2022-08-06T21:30:00Z"/>
        </w:rPr>
      </w:pPr>
      <w:r>
        <w:rPr>
          <w:rFonts w:hint="eastAsia"/>
        </w:rPr>
        <w:t>文献属性信息上传</w:t>
      </w:r>
    </w:p>
    <w:p>
      <w:pPr>
        <w:numPr>
          <w:ilvl w:val="1"/>
          <w:numId w:val="1"/>
        </w:numPr>
        <w:ind w:left="360" w:hanging="372" w:firstLineChars="0"/>
        <w:pPrChange w:id="1" w:author="Liuxiaohui" w:date="2022-08-06T22:05:00Z">
          <w:pPr>
            <w:pStyle w:val="5"/>
            <w:numPr>
              <w:ilvl w:val="1"/>
              <w:numId w:val="1"/>
            </w:numPr>
            <w:ind w:left="732" w:hanging="372" w:firstLineChars="0"/>
          </w:pPr>
        </w:pPrChange>
      </w:pPr>
      <w:ins w:id="2" w:author="Liuxiaohui" w:date="2022-08-06T22:05:00Z">
        <w:r>
          <w:rPr>
            <w:rFonts w:hint="eastAsia"/>
          </w:rPr>
          <w:t>注：添加</w:t>
        </w:r>
      </w:ins>
      <w:ins w:id="3" w:author="Liuxiaohui" w:date="2022-08-06T21:31:00Z">
        <w:r>
          <w:rPr>
            <w:rFonts w:hint="eastAsia"/>
          </w:rPr>
          <w:t>多文件上传</w:t>
        </w:r>
      </w:ins>
      <w:ins w:id="4" w:author="Liuxiaohui" w:date="2022-08-06T22:05:00Z">
        <w:r>
          <w:rPr>
            <w:rFonts w:hint="eastAsia"/>
          </w:rPr>
          <w:t>功能</w:t>
        </w:r>
      </w:ins>
      <w:ins w:id="5" w:author="Liuxiaohui" w:date="2022-08-06T21:31:00Z">
        <w:r>
          <w:rPr>
            <w:rFonts w:hint="eastAsia"/>
          </w:rPr>
          <w:t>：提供excel填写元信息，再上传</w:t>
        </w:r>
      </w:ins>
      <w:ins w:id="6" w:author="Liuxiaohui" w:date="2022-08-06T21:38:00Z">
        <w:r>
          <w:rPr>
            <w:rFonts w:hint="eastAsia"/>
          </w:rPr>
          <w:t>（多文件上传单独一个页面）</w:t>
        </w:r>
      </w:ins>
    </w:p>
    <w:p>
      <w:pPr>
        <w:ind w:left="732"/>
        <w:jc w:val="center"/>
      </w:pPr>
      <w:r>
        <w:drawing>
          <wp:inline distT="0" distB="0" distL="0" distR="0">
            <wp:extent cx="5274310" cy="2399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2"/>
        <w:jc w:val="center"/>
      </w:pPr>
      <w:r>
        <w:rPr>
          <w:rFonts w:hint="eastAsia"/>
        </w:rPr>
        <w:t>图1-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文献属性上传</w:t>
      </w:r>
    </w:p>
    <w:p>
      <w:pPr>
        <w:ind w:left="732"/>
        <w:jc w:val="center"/>
      </w:pPr>
    </w:p>
    <w:p>
      <w:pPr>
        <w:ind w:left="732"/>
        <w:jc w:val="center"/>
      </w:pPr>
      <w:r>
        <w:rPr>
          <w:rFonts w:hint="eastAsia"/>
        </w:rPr>
        <w:t>表1-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文献属性字段要求</w:t>
      </w:r>
    </w:p>
    <w:tbl>
      <w:tblPr>
        <w:tblStyle w:val="3"/>
        <w:tblW w:w="0" w:type="auto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91"/>
        <w:gridCol w:w="1991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输入形式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字段约束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发表实现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时间控件</w:t>
            </w:r>
          </w:p>
        </w:tc>
        <w:tc>
          <w:tcPr>
            <w:tcW w:w="1891" w:type="dxa"/>
          </w:tcPr>
          <w:p>
            <w:r>
              <w:t>publish_dat</w:t>
            </w:r>
            <w:r>
              <w:rPr>
                <w:rFonts w:hint="eastAsia"/>
              </w:rPr>
              <w:t>e</w:t>
            </w:r>
            <w:r>
              <w:t>:String</w:t>
            </w:r>
          </w:p>
        </w:tc>
        <w:tc>
          <w:tcPr>
            <w:tcW w:w="1891" w:type="dxa"/>
          </w:tcPr>
          <w:p>
            <w:r>
              <w:t>非空， 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文章类型</w:t>
            </w:r>
          </w:p>
        </w:tc>
        <w:tc>
          <w:tcPr>
            <w:tcW w:w="1891" w:type="dxa"/>
          </w:tcPr>
          <w:p>
            <w:r>
              <w:t>选择框</w:t>
            </w:r>
          </w:p>
        </w:tc>
        <w:tc>
          <w:tcPr>
            <w:tcW w:w="1891" w:type="dxa"/>
          </w:tcPr>
          <w:p>
            <w:r>
              <w:t>reference_type： String</w:t>
            </w:r>
          </w:p>
        </w:tc>
        <w:tc>
          <w:tcPr>
            <w:tcW w:w="1891" w:type="dxa"/>
          </w:tcPr>
          <w:p>
            <w:r>
              <w:t>非空</w:t>
            </w:r>
            <w:r>
              <w:rPr>
                <w:rFonts w:hint="eastAsia"/>
              </w:rPr>
              <w:t>{选项：高温合金，值：高温合金；选项：Nascion固态电解质，值：Nascion固态电解质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1" w:type="dxa"/>
          </w:tcPr>
          <w:p>
            <w:r>
              <w:rPr>
                <w:rFonts w:hint="eastAsia"/>
              </w:rPr>
              <w:t>研究机构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文本框</w:t>
            </w:r>
          </w:p>
        </w:tc>
        <w:tc>
          <w:tcPr>
            <w:tcW w:w="1891" w:type="dxa"/>
          </w:tcPr>
          <w:p>
            <w:r>
              <w:t>research_institute： String</w:t>
            </w:r>
          </w:p>
        </w:tc>
        <w:tc>
          <w:tcPr>
            <w:tcW w:w="1891" w:type="dxa"/>
          </w:tcPr>
          <w:p>
            <w:r>
              <w:t>非空，最大长度 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卷</w:t>
            </w:r>
          </w:p>
        </w:tc>
        <w:tc>
          <w:tcPr>
            <w:tcW w:w="1891" w:type="dxa"/>
          </w:tcPr>
          <w:p>
            <w:r>
              <w:t>文本框</w:t>
            </w:r>
          </w:p>
        </w:tc>
        <w:tc>
          <w:tcPr>
            <w:tcW w:w="1891" w:type="dxa"/>
          </w:tcPr>
          <w:p>
            <w:r>
              <w:t>volume：int</w:t>
            </w:r>
          </w:p>
        </w:tc>
        <w:tc>
          <w:tcPr>
            <w:tcW w:w="1891" w:type="dxa"/>
          </w:tcPr>
          <w:p>
            <w:r>
              <w:t>非空，数字，最大长度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期</w:t>
            </w:r>
          </w:p>
        </w:tc>
        <w:tc>
          <w:tcPr>
            <w:tcW w:w="1891" w:type="dxa"/>
          </w:tcPr>
          <w:p>
            <w:r>
              <w:t>文本框</w:t>
            </w:r>
          </w:p>
        </w:tc>
        <w:tc>
          <w:tcPr>
            <w:tcW w:w="1891" w:type="dxa"/>
          </w:tcPr>
          <w:p>
            <w:r>
              <w:t>issue：int</w:t>
            </w:r>
          </w:p>
        </w:tc>
        <w:tc>
          <w:tcPr>
            <w:tcW w:w="1891" w:type="dxa"/>
          </w:tcPr>
          <w:p>
            <w:r>
              <w:t>非空，数字，最大长度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D</w:t>
            </w:r>
            <w:r>
              <w:t>OI</w:t>
            </w:r>
          </w:p>
        </w:tc>
        <w:tc>
          <w:tcPr>
            <w:tcW w:w="1891" w:type="dxa"/>
          </w:tcPr>
          <w:p>
            <w:r>
              <w:t>文本框</w:t>
            </w:r>
          </w:p>
        </w:tc>
        <w:tc>
          <w:tcPr>
            <w:tcW w:w="1891" w:type="dxa"/>
          </w:tcPr>
          <w:p>
            <w:r>
              <w:t>doi：String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非空，</w:t>
            </w:r>
            <w:r>
              <w:t>最大长度 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起始页</w:t>
            </w:r>
          </w:p>
        </w:tc>
        <w:tc>
          <w:tcPr>
            <w:tcW w:w="1891" w:type="dxa"/>
          </w:tcPr>
          <w:p>
            <w:r>
              <w:t>文本框</w:t>
            </w:r>
          </w:p>
        </w:tc>
        <w:tc>
          <w:tcPr>
            <w:tcW w:w="1891" w:type="dxa"/>
          </w:tcPr>
          <w:p>
            <w:r>
              <w:t>start_page：int</w:t>
            </w:r>
          </w:p>
        </w:tc>
        <w:tc>
          <w:tcPr>
            <w:tcW w:w="1891" w:type="dxa"/>
          </w:tcPr>
          <w:p>
            <w:r>
              <w:t>非空，数字，最大长度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终止页</w:t>
            </w:r>
          </w:p>
        </w:tc>
        <w:tc>
          <w:tcPr>
            <w:tcW w:w="1891" w:type="dxa"/>
          </w:tcPr>
          <w:p>
            <w:r>
              <w:t>文本框</w:t>
            </w:r>
          </w:p>
        </w:tc>
        <w:tc>
          <w:tcPr>
            <w:tcW w:w="1891" w:type="dxa"/>
          </w:tcPr>
          <w:p>
            <w:r>
              <w:t>end_page：int</w:t>
            </w:r>
          </w:p>
        </w:tc>
        <w:tc>
          <w:tcPr>
            <w:tcW w:w="1891" w:type="dxa"/>
          </w:tcPr>
          <w:p>
            <w:r>
              <w:t>非空，数字，最大长度 10</w:t>
            </w:r>
          </w:p>
        </w:tc>
      </w:tr>
    </w:tbl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PDF格式文献上传</w:t>
      </w:r>
    </w:p>
    <w:p>
      <w:pPr>
        <w:ind w:left="732"/>
        <w:jc w:val="center"/>
      </w:pPr>
      <w:r>
        <w:drawing>
          <wp:inline distT="0" distB="0" distL="0" distR="0">
            <wp:extent cx="4832985" cy="34607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180" cy="34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2"/>
        <w:jc w:val="center"/>
      </w:pPr>
      <w:r>
        <w:rPr>
          <w:rFonts w:hint="eastAsia"/>
        </w:rPr>
        <w:t>图1-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文献PDF格式上传</w:t>
      </w:r>
    </w:p>
    <w:p>
      <w:pPr>
        <w:ind w:left="732"/>
        <w:jc w:val="center"/>
      </w:pPr>
      <w:r>
        <w:rPr>
          <w:rFonts w:hint="eastAsia"/>
        </w:rPr>
        <w:t>表1-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文献PDF格式上传字段要求</w:t>
      </w:r>
    </w:p>
    <w:tbl>
      <w:tblPr>
        <w:tblStyle w:val="3"/>
        <w:tblW w:w="0" w:type="auto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91"/>
        <w:gridCol w:w="1891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输入形式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字段约束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</w:tcPr>
          <w:p>
            <w:r>
              <w:rPr>
                <w:rFonts w:hint="eastAsia"/>
              </w:rPr>
              <w:t>附件上传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文件选择控件</w:t>
            </w:r>
          </w:p>
        </w:tc>
        <w:tc>
          <w:tcPr>
            <w:tcW w:w="1891" w:type="dxa"/>
          </w:tcPr>
          <w:p>
            <w:r>
              <w:t>地址地段 file_attachment： String</w:t>
            </w:r>
          </w:p>
        </w:tc>
        <w:tc>
          <w:tcPr>
            <w:tcW w:w="1891" w:type="dxa"/>
          </w:tcPr>
          <w:p>
            <w:r>
              <w:rPr>
                <w:rFonts w:hint="eastAsia"/>
              </w:rPr>
              <w:t>仅支持PDF格式</w:t>
            </w:r>
          </w:p>
        </w:tc>
      </w:tr>
    </w:tbl>
    <w:p>
      <w:pPr>
        <w:ind w:left="732"/>
      </w:pP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上传展示</w:t>
      </w:r>
    </w:p>
    <w:p>
      <w:pPr>
        <w:ind w:left="732"/>
        <w:jc w:val="center"/>
      </w:pPr>
      <w:r>
        <w:drawing>
          <wp:inline distT="0" distB="0" distL="0" distR="0">
            <wp:extent cx="3782695" cy="15563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320" cy="15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2"/>
        <w:jc w:val="center"/>
      </w:pPr>
      <w:r>
        <w:rPr>
          <w:rFonts w:hint="eastAsia"/>
        </w:rPr>
        <w:t>图1-</w:t>
      </w:r>
      <w:r>
        <w:t>4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上传展示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预处理</w:t>
      </w:r>
    </w:p>
    <w:p>
      <w:pPr>
        <w:jc w:val="center"/>
      </w:pPr>
      <w:r>
        <w:drawing>
          <wp:inline distT="0" distB="0" distL="0" distR="0">
            <wp:extent cx="4919980" cy="2540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483" cy="25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</w:t>
      </w:r>
      <w:r>
        <w:t>1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预处理结果呈现</w:t>
      </w:r>
    </w:p>
    <w:p>
      <w:pPr>
        <w:ind w:firstLine="360"/>
      </w:pPr>
      <w:r>
        <w:rPr>
          <w:rFonts w:hint="eastAsia"/>
        </w:rPr>
        <w:t>文献标题部分按之前输入的标题内容的呈现，然后根据PDF</w:t>
      </w:r>
      <w:r>
        <w:t>2TXT</w:t>
      </w:r>
      <w:r>
        <w:rPr>
          <w:rFonts w:hint="eastAsia"/>
        </w:rPr>
        <w:t>转换的呈现，按照一句一句话的样式输出。下载按钮下载得到txt格式的PDF转文本单句内容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抽取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抽取提示</w:t>
      </w:r>
    </w:p>
    <w:p>
      <w:pPr>
        <w:pStyle w:val="5"/>
        <w:ind w:left="732" w:firstLine="0" w:firstLineChars="0"/>
        <w:jc w:val="center"/>
      </w:pPr>
      <w:r>
        <w:drawing>
          <wp:inline distT="0" distB="0" distL="0" distR="0">
            <wp:extent cx="5006975" cy="307276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959" cy="30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32" w:firstLine="0" w:firstLineChars="0"/>
        <w:jc w:val="center"/>
      </w:pPr>
      <w:r>
        <w:rPr>
          <w:rFonts w:hint="eastAsia"/>
        </w:rPr>
        <w:t>图3-</w:t>
      </w:r>
      <w:r>
        <w:t>1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抽取提示</w:t>
      </w:r>
    </w:p>
    <w:p>
      <w:pPr>
        <w:ind w:firstLine="420"/>
      </w:pPr>
      <w:r>
        <w:rPr>
          <w:rFonts w:hint="eastAsia"/>
        </w:rPr>
        <w:t>抽取提示信息主要提示用户检查预处理后的结果，讲述抽取的方法。按下抽取按钮，抽取过程开始，抽取进度条开始走动，走到1</w:t>
      </w:r>
      <w:r>
        <w:t>00</w:t>
      </w:r>
      <w:r>
        <w:rPr>
          <w:rFonts w:hint="eastAsia"/>
        </w:rPr>
        <w:t>%时结束。可以考虑在提取结束后自动跳转到三元组信息的呈现部分。</w:t>
      </w:r>
    </w:p>
    <w:p>
      <w:pPr>
        <w:pStyle w:val="5"/>
        <w:ind w:left="732" w:firstLine="0" w:firstLineChars="0"/>
      </w:pPr>
    </w:p>
    <w:p>
      <w:pPr>
        <w:pStyle w:val="5"/>
        <w:ind w:left="732" w:firstLine="0" w:firstLineChars="0"/>
      </w:pPr>
    </w:p>
    <w:p>
      <w:pPr>
        <w:pStyle w:val="5"/>
        <w:ind w:left="732" w:firstLine="0" w:firstLineChars="0"/>
      </w:pPr>
    </w:p>
    <w:p>
      <w:pPr>
        <w:pStyle w:val="5"/>
        <w:ind w:left="732" w:firstLine="0" w:firstLineChars="0"/>
      </w:pPr>
    </w:p>
    <w:p/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三元组信息</w:t>
      </w:r>
    </w:p>
    <w:p>
      <w:pPr>
        <w:ind w:left="732"/>
        <w:jc w:val="center"/>
      </w:pPr>
      <w:r>
        <w:drawing>
          <wp:inline distT="0" distB="0" distL="0" distR="0">
            <wp:extent cx="4392295" cy="31623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038" cy="31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2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三元组信息呈现</w:t>
      </w:r>
    </w:p>
    <w:p>
      <w:pPr>
        <w:ind w:left="732"/>
      </w:pPr>
    </w:p>
    <w:p>
      <w:pPr>
        <w:ind w:left="360" w:firstLine="420"/>
      </w:pPr>
      <w:r>
        <w:rPr>
          <w:rFonts w:hint="eastAsia"/>
        </w:rPr>
        <w:t>三元组信息按照表格的形式呈现，表格是两列格式，第一列是原句，第二列是三元组信息，&lt;实体，关系，实体</w:t>
      </w:r>
      <w:r>
        <w:t>&gt;</w:t>
      </w:r>
      <w:r>
        <w:rPr>
          <w:rFonts w:hint="eastAsia"/>
        </w:rPr>
        <w:t>，这里也可以提供下载，点击下载按钮，可以得到json格式的文件。</w:t>
      </w:r>
    </w:p>
    <w:p>
      <w:pPr>
        <w:ind w:left="732"/>
      </w:pP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统计数据信息（暂定）</w:t>
      </w:r>
    </w:p>
    <w:p>
      <w:pPr>
        <w:ind w:left="732"/>
        <w:jc w:val="center"/>
      </w:pPr>
      <w:r>
        <w:drawing>
          <wp:inline distT="0" distB="0" distL="0" distR="0">
            <wp:extent cx="4473575" cy="3134360"/>
            <wp:effectExtent l="0" t="0" r="317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655" cy="31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2"/>
        <w:jc w:val="center"/>
      </w:pPr>
      <w:r>
        <w:rPr>
          <w:rFonts w:hint="eastAsia"/>
        </w:rPr>
        <w:t>图3-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统计数据信息呈现</w:t>
      </w:r>
    </w:p>
    <w:p>
      <w:pPr>
        <w:ind w:left="360" w:firstLine="420"/>
      </w:pPr>
      <w:r>
        <w:rPr>
          <w:rFonts w:hint="eastAsia"/>
        </w:rPr>
        <w:t>这里主要呈现抽取得到的一些信息的统计表格，比如实体类别占比饼图，实体数量柱状图等等。这些图表都要以可交互的形式呈现。</w:t>
      </w:r>
    </w:p>
    <w:p>
      <w:pPr>
        <w:ind w:left="732"/>
      </w:pPr>
    </w:p>
    <w:p>
      <w:pPr>
        <w:pStyle w:val="5"/>
        <w:numPr>
          <w:ilvl w:val="0"/>
          <w:numId w:val="1"/>
        </w:numPr>
        <w:ind w:firstLineChars="0"/>
        <w:rPr>
          <w:ins w:id="7" w:author="Liuxiaohui" w:date="2022-08-06T21:49:00Z"/>
        </w:rPr>
      </w:pPr>
      <w:r>
        <w:rPr>
          <w:rFonts w:hint="eastAsia"/>
        </w:rPr>
        <w:t>图谱构建</w:t>
      </w:r>
    </w:p>
    <w:p>
      <w:pPr>
        <w:numPr>
          <w:ilvl w:val="0"/>
          <w:numId w:val="1"/>
        </w:numPr>
        <w:ind w:left="360" w:hanging="360" w:firstLineChars="0"/>
        <w:pPrChange w:id="8" w:author="Liuxiaohui" w:date="2022-08-06T22:05:00Z">
          <w:pPr>
            <w:pStyle w:val="5"/>
            <w:numPr>
              <w:ilvl w:val="0"/>
              <w:numId w:val="1"/>
            </w:numPr>
            <w:ind w:left="360" w:hanging="360" w:firstLineChars="0"/>
          </w:pPr>
        </w:pPrChange>
      </w:pPr>
      <w:ins w:id="9" w:author="Liuxiaohui" w:date="2022-08-06T22:05:00Z">
        <w:r>
          <w:rPr>
            <w:rFonts w:hint="eastAsia"/>
          </w:rPr>
          <w:t>注：添加</w:t>
        </w:r>
      </w:ins>
      <w:ins w:id="10" w:author="Liuxiaohui" w:date="2022-08-06T21:49:00Z">
        <w:r>
          <w:rPr>
            <w:rFonts w:hint="eastAsia"/>
            <w:highlight w:val="yellow"/>
            <w:rPrChange w:id="11" w:author="Liuxiaohui" w:date="2022-08-06T22:09:00Z">
              <w:rPr>
                <w:rFonts w:hint="eastAsia"/>
              </w:rPr>
            </w:rPrChange>
          </w:rPr>
          <w:t>单篇文献</w:t>
        </w:r>
      </w:ins>
      <w:ins w:id="12" w:author="Liuxiaohui" w:date="2022-08-06T21:50:00Z">
        <w:r>
          <w:rPr>
            <w:rFonts w:hint="eastAsia"/>
            <w:highlight w:val="yellow"/>
            <w:rPrChange w:id="13" w:author="Liuxiaohui" w:date="2022-08-06T22:09:00Z">
              <w:rPr>
                <w:rFonts w:hint="eastAsia"/>
              </w:rPr>
            </w:rPrChange>
          </w:rPr>
          <w:t>图谱、多篇</w:t>
        </w:r>
      </w:ins>
      <w:ins w:id="14" w:author="Liuxiaohui" w:date="2022-08-06T21:52:00Z">
        <w:r>
          <w:rPr>
            <w:rFonts w:hint="eastAsia"/>
            <w:highlight w:val="yellow"/>
            <w:rPrChange w:id="15" w:author="Liuxiaohui" w:date="2022-08-06T22:09:00Z">
              <w:rPr>
                <w:rFonts w:hint="eastAsia"/>
              </w:rPr>
            </w:rPrChange>
          </w:rPr>
          <w:t>文献图谱</w:t>
        </w:r>
      </w:ins>
      <w:ins w:id="16" w:author="Liuxiaohui" w:date="2022-08-06T21:52:00Z">
        <w:r>
          <w:rPr>
            <w:rFonts w:hint="eastAsia"/>
          </w:rPr>
          <w:t>、同一个文献的子图等</w:t>
        </w:r>
      </w:ins>
    </w:p>
    <w:p>
      <w:pPr>
        <w:pStyle w:val="5"/>
        <w:ind w:left="360" w:firstLine="0" w:firstLineChars="0"/>
        <w:jc w:val="center"/>
      </w:pPr>
      <w:r>
        <w:drawing>
          <wp:inline distT="0" distB="0" distL="0" distR="0">
            <wp:extent cx="5274310" cy="3340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</w:pPr>
      <w:r>
        <w:rPr>
          <w:rFonts w:hint="eastAsia"/>
        </w:rPr>
        <w:t>图4-</w:t>
      </w:r>
      <w:r>
        <w:t>1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图谱呈现</w:t>
      </w:r>
    </w:p>
    <w:p>
      <w:pPr>
        <w:ind w:firstLine="360"/>
      </w:pPr>
      <w:r>
        <w:rPr>
          <w:rFonts w:hint="eastAsia"/>
        </w:rPr>
        <w:t>图谱呈现部分要呈现出图谱的内容也是交互式的，这个部分还可以添加搜索生成子图谱的样子。导出按钮时可以实现导出图谱。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24EE1"/>
    <w:multiLevelType w:val="multilevel"/>
    <w:tmpl w:val="50824E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xiaohui">
    <w15:presenceInfo w15:providerId="None" w15:userId="Liuxiaoh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B4"/>
    <w:rsid w:val="000C3044"/>
    <w:rsid w:val="00136D8D"/>
    <w:rsid w:val="00243079"/>
    <w:rsid w:val="0028031C"/>
    <w:rsid w:val="00290398"/>
    <w:rsid w:val="003E0C31"/>
    <w:rsid w:val="0042292D"/>
    <w:rsid w:val="0043522D"/>
    <w:rsid w:val="004B14A5"/>
    <w:rsid w:val="00526AF4"/>
    <w:rsid w:val="005535E5"/>
    <w:rsid w:val="00725FB4"/>
    <w:rsid w:val="00744A49"/>
    <w:rsid w:val="007E4E9B"/>
    <w:rsid w:val="00847C04"/>
    <w:rsid w:val="008D39A8"/>
    <w:rsid w:val="009476A7"/>
    <w:rsid w:val="009F4F8E"/>
    <w:rsid w:val="00A20981"/>
    <w:rsid w:val="00AB7DA1"/>
    <w:rsid w:val="00B762F4"/>
    <w:rsid w:val="00BA7236"/>
    <w:rsid w:val="00BB049F"/>
    <w:rsid w:val="00C330B8"/>
    <w:rsid w:val="00CC777C"/>
    <w:rsid w:val="00D01EE6"/>
    <w:rsid w:val="00DF4B4B"/>
    <w:rsid w:val="00F0262F"/>
    <w:rsid w:val="00F557E5"/>
    <w:rsid w:val="00FC66BC"/>
    <w:rsid w:val="00FD123B"/>
    <w:rsid w:val="00FF019B"/>
    <w:rsid w:val="7B1C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535</Words>
  <Characters>938</Characters>
  <Lines>27</Lines>
  <Paragraphs>16</Paragraphs>
  <TotalTime>1</TotalTime>
  <ScaleCrop>false</ScaleCrop>
  <LinksUpToDate>false</LinksUpToDate>
  <CharactersWithSpaces>1457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2022-08-06T14:26:00Z</dcterms:created>
  <dc:creator>徐 陆骏</dc:creator>
  <cp:lastModifiedBy>WPS_1601540415</cp:lastModifiedBy>
  <dcterms:modified xsi:type="dcterms:W3CDTF">2022-08-08T09:51:42Z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